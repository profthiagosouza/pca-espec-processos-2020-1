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92DF9" w14:textId="77777777" w:rsidR="00D27497" w:rsidRDefault="00B761FB">
      <w:pPr>
        <w:pStyle w:val="Heading2"/>
        <w:spacing w:before="80"/>
        <w:ind w:right="292"/>
        <w:jc w:val="center"/>
      </w:pPr>
      <w:commentRangeStart w:id="0"/>
      <w:r>
        <w:t xml:space="preserve">Instructions for Authors of SBC </w:t>
      </w:r>
      <w:proofErr w:type="spellStart"/>
      <w:r>
        <w:t>Conferences</w:t>
      </w:r>
      <w:commentRangeEnd w:id="0"/>
      <w:proofErr w:type="spellEnd"/>
      <w:r w:rsidR="00906BEE">
        <w:rPr>
          <w:rStyle w:val="CommentReference"/>
          <w:b w:val="0"/>
          <w:bCs w:val="0"/>
        </w:rPr>
        <w:commentReference w:id="0"/>
      </w:r>
    </w:p>
    <w:p w14:paraId="39F57A4E" w14:textId="77777777" w:rsidR="00D27497" w:rsidRDefault="00D27497">
      <w:pPr>
        <w:pStyle w:val="BodyText"/>
        <w:rPr>
          <w:b/>
          <w:sz w:val="24"/>
        </w:rPr>
      </w:pPr>
    </w:p>
    <w:p w14:paraId="1961DBCE" w14:textId="77777777" w:rsidR="00D27497" w:rsidRDefault="00906BEE">
      <w:pPr>
        <w:pStyle w:val="BodyText"/>
        <w:rPr>
          <w:b/>
          <w:sz w:val="24"/>
        </w:rPr>
      </w:pPr>
      <w:r>
        <w:rPr>
          <w:rStyle w:val="CommentReference"/>
        </w:rPr>
        <w:commentReference w:id="1"/>
      </w:r>
    </w:p>
    <w:p w14:paraId="5A3A1CAA" w14:textId="77777777" w:rsidR="00D27497" w:rsidRDefault="00D27497">
      <w:pPr>
        <w:pStyle w:val="BodyText"/>
        <w:spacing w:before="9"/>
        <w:rPr>
          <w:b/>
          <w:sz w:val="23"/>
        </w:rPr>
      </w:pPr>
    </w:p>
    <w:p w14:paraId="026A93C2" w14:textId="77777777" w:rsidR="00D27497" w:rsidRDefault="00F02AA9" w:rsidP="00F02AA9">
      <w:pPr>
        <w:ind w:left="709"/>
        <w:jc w:val="center"/>
        <w:rPr>
          <w:b/>
        </w:rPr>
      </w:pPr>
      <w:commentRangeStart w:id="2"/>
      <w:r>
        <w:rPr>
          <w:b/>
        </w:rPr>
        <w:t>Valdeir</w:t>
      </w:r>
      <w:r w:rsidR="00851AD8">
        <w:rPr>
          <w:b/>
        </w:rPr>
        <w:t xml:space="preserve"> Prudente dos Santos </w:t>
      </w:r>
      <w:r>
        <w:rPr>
          <w:b/>
        </w:rPr>
        <w:t>, Natha</w:t>
      </w:r>
      <w:r w:rsidR="00851AD8">
        <w:rPr>
          <w:b/>
        </w:rPr>
        <w:t>n Chacon Nascimento</w:t>
      </w:r>
      <w:r>
        <w:rPr>
          <w:b/>
        </w:rPr>
        <w:t>, Gabriel Yague</w:t>
      </w:r>
      <w:r w:rsidR="00851AD8">
        <w:rPr>
          <w:b/>
        </w:rPr>
        <w:t xml:space="preserve"> Haga</w:t>
      </w:r>
      <w:r w:rsidR="00190F10">
        <w:rPr>
          <w:b/>
        </w:rPr>
        <w:t>, Bruno Rayan C. M. dos Santos</w:t>
      </w:r>
      <w:commentRangeEnd w:id="2"/>
      <w:r w:rsidR="00354D2D">
        <w:rPr>
          <w:rStyle w:val="CommentReference"/>
        </w:rPr>
        <w:commentReference w:id="2"/>
      </w:r>
    </w:p>
    <w:p w14:paraId="4DB31F77" w14:textId="77777777" w:rsidR="00D27497" w:rsidRDefault="00D27497">
      <w:pPr>
        <w:pStyle w:val="BodyText"/>
        <w:spacing w:before="10"/>
        <w:rPr>
          <w:b/>
          <w:sz w:val="24"/>
        </w:rPr>
      </w:pPr>
    </w:p>
    <w:p w14:paraId="6BCAF597" w14:textId="77777777" w:rsidR="00D27497" w:rsidRDefault="00B761FB">
      <w:pPr>
        <w:pStyle w:val="BodyText"/>
        <w:spacing w:before="1"/>
        <w:ind w:left="257" w:right="292"/>
        <w:jc w:val="center"/>
      </w:pPr>
      <w:r>
        <w:t>Universidade do Grande Rio Professor José de Souza Herdy (UNIGRANRIO)</w:t>
      </w:r>
    </w:p>
    <w:p w14:paraId="643C9F22" w14:textId="77777777" w:rsidR="00D27497" w:rsidRDefault="00D27497">
      <w:pPr>
        <w:pStyle w:val="BodyText"/>
        <w:spacing w:before="3"/>
      </w:pPr>
    </w:p>
    <w:p w14:paraId="04B1D02B" w14:textId="77777777" w:rsidR="00D27497" w:rsidRDefault="00B761FB">
      <w:pPr>
        <w:pStyle w:val="BodyText"/>
        <w:ind w:left="254" w:right="292"/>
        <w:jc w:val="center"/>
      </w:pPr>
      <w:r>
        <w:t>{</w:t>
      </w:r>
      <w:r w:rsidR="00B87B77">
        <w:t>brunosantos1, natha</w:t>
      </w:r>
      <w:r w:rsidR="00F62E79">
        <w:t>nchacon</w:t>
      </w:r>
      <w:r w:rsidR="00851AD8">
        <w:t>, gabrielhaga, valdeirsantos</w:t>
      </w:r>
      <w:r>
        <w:t>}@unigranrio.br</w:t>
      </w:r>
    </w:p>
    <w:p w14:paraId="348BBBEB" w14:textId="77777777" w:rsidR="00D27497" w:rsidRDefault="00D27497">
      <w:pPr>
        <w:pStyle w:val="BodyText"/>
        <w:spacing w:before="10"/>
        <w:rPr>
          <w:sz w:val="24"/>
        </w:rPr>
      </w:pPr>
    </w:p>
    <w:p w14:paraId="6FB4E5FC" w14:textId="77777777" w:rsidR="00D27497" w:rsidRPr="00E10D27" w:rsidRDefault="00B761FB">
      <w:pPr>
        <w:pStyle w:val="BodyText"/>
        <w:spacing w:line="283" w:lineRule="auto"/>
        <w:ind w:left="117"/>
        <w:rPr>
          <w:i/>
          <w:iCs/>
        </w:rPr>
      </w:pPr>
      <w:r w:rsidRPr="00E10D27">
        <w:rPr>
          <w:b/>
          <w:i/>
          <w:iCs/>
        </w:rPr>
        <w:t xml:space="preserve">Abstract. </w:t>
      </w:r>
      <w:r w:rsidRPr="00E10D27">
        <w:rPr>
          <w:i/>
          <w:iCs/>
        </w:rPr>
        <w:t>This article aims to demonstrate, in addition to eliciting, some requirements that a lung ventilator must have for the treatment of people with respiratory problems caused by COVID-19.</w:t>
      </w:r>
    </w:p>
    <w:p w14:paraId="09E7D68F" w14:textId="77777777" w:rsidR="00D27497" w:rsidRPr="00E10D27" w:rsidRDefault="00D27497">
      <w:pPr>
        <w:pStyle w:val="BodyText"/>
        <w:spacing w:before="1"/>
        <w:rPr>
          <w:i/>
          <w:iCs/>
          <w:sz w:val="21"/>
        </w:rPr>
      </w:pPr>
    </w:p>
    <w:p w14:paraId="1E1ECF8B" w14:textId="77777777" w:rsidR="00D27497" w:rsidRPr="00E10D27" w:rsidRDefault="00B761FB">
      <w:pPr>
        <w:pStyle w:val="BodyText"/>
        <w:spacing w:line="283" w:lineRule="auto"/>
        <w:ind w:left="117"/>
        <w:rPr>
          <w:i/>
          <w:iCs/>
        </w:rPr>
      </w:pPr>
      <w:r w:rsidRPr="00E10D27">
        <w:rPr>
          <w:b/>
          <w:i/>
          <w:iCs/>
        </w:rPr>
        <w:t xml:space="preserve">Resumo. </w:t>
      </w:r>
      <w:r w:rsidRPr="00E10D27">
        <w:rPr>
          <w:i/>
          <w:iCs/>
        </w:rPr>
        <w:t xml:space="preserve">Este </w:t>
      </w:r>
      <w:r w:rsidR="00397CE8" w:rsidRPr="00E10D27">
        <w:rPr>
          <w:i/>
          <w:iCs/>
        </w:rPr>
        <w:t>artigo tem o intuito de demonstrar, alem de elicitar, alguns requisitos que um ventilador pulmonar deve possuir para o tratamento de pessoas com problemas respiratórios</w:t>
      </w:r>
      <w:r w:rsidR="00181F23" w:rsidRPr="00E10D27">
        <w:rPr>
          <w:i/>
          <w:iCs/>
        </w:rPr>
        <w:t xml:space="preserve"> causado pelo </w:t>
      </w:r>
      <w:r w:rsidR="00397CE8" w:rsidRPr="00E10D27">
        <w:rPr>
          <w:i/>
          <w:iCs/>
        </w:rPr>
        <w:t>COVID-19</w:t>
      </w:r>
      <w:r w:rsidR="00181F23" w:rsidRPr="00E10D27">
        <w:rPr>
          <w:i/>
          <w:iCs/>
        </w:rPr>
        <w:t>.</w:t>
      </w:r>
    </w:p>
    <w:p w14:paraId="1F0CC5B0" w14:textId="77777777" w:rsidR="00D27497" w:rsidRDefault="00D27497">
      <w:pPr>
        <w:pStyle w:val="BodyText"/>
        <w:spacing w:before="5"/>
        <w:rPr>
          <w:sz w:val="21"/>
        </w:rPr>
      </w:pPr>
    </w:p>
    <w:p w14:paraId="4808C1A3" w14:textId="77777777" w:rsidR="00D27497" w:rsidRDefault="00B761FB">
      <w:pPr>
        <w:pStyle w:val="Heading1"/>
        <w:numPr>
          <w:ilvl w:val="0"/>
          <w:numId w:val="2"/>
        </w:numPr>
        <w:tabs>
          <w:tab w:val="left" w:pos="429"/>
        </w:tabs>
        <w:ind w:hanging="312"/>
        <w:jc w:val="left"/>
      </w:pPr>
      <w:r>
        <w:t>Introdução</w:t>
      </w:r>
    </w:p>
    <w:p w14:paraId="12F955BF" w14:textId="77777777" w:rsidR="00D27497" w:rsidRDefault="00D27497">
      <w:pPr>
        <w:pStyle w:val="BodyText"/>
        <w:spacing w:before="4"/>
        <w:rPr>
          <w:b/>
          <w:sz w:val="26"/>
        </w:rPr>
      </w:pPr>
    </w:p>
    <w:p w14:paraId="025B3777" w14:textId="77777777" w:rsidR="005332FB" w:rsidRDefault="005332FB" w:rsidP="005332FB">
      <w:pPr>
        <w:jc w:val="both"/>
      </w:pPr>
      <w:r>
        <w:tab/>
        <w:t>O ventilador pulmonar é um dos equipamentos essenciais para a preservação da vida em momentos de crise quando nosso corpo tem dificuldades em realizar atividades cardiorrespiratórias. Ele tem como objetivo manter a pessoa viva enquanto seu corpo não consegue fazer o movimento respiratório sozinho.</w:t>
      </w:r>
    </w:p>
    <w:p w14:paraId="006B70C1" w14:textId="77777777" w:rsidR="005332FB" w:rsidRDefault="005332FB" w:rsidP="005332FB">
      <w:pPr>
        <w:jc w:val="both"/>
      </w:pPr>
    </w:p>
    <w:p w14:paraId="34D14926" w14:textId="77777777" w:rsidR="005332FB" w:rsidRDefault="005332FB" w:rsidP="005332FB">
      <w:pPr>
        <w:jc w:val="both"/>
      </w:pPr>
      <w:r>
        <w:tab/>
        <w:t>A ventilação artificial pode acontecer por três modos: através das vias nasais, vias orais ou por traqueostomia. Quando o ventilador manda o ar oxigênio para os pulmões acontece a troca gasosa e com a retira da pressão acontece a expiração. Portanto, ele atua estritamente em substituição as funções do pulmão.</w:t>
      </w:r>
    </w:p>
    <w:p w14:paraId="5BF007A5" w14:textId="77777777" w:rsidR="005332FB" w:rsidRDefault="005332FB" w:rsidP="005332FB">
      <w:pPr>
        <w:jc w:val="both"/>
      </w:pPr>
    </w:p>
    <w:p w14:paraId="226231A1" w14:textId="77777777" w:rsidR="005332FB" w:rsidRDefault="005332FB" w:rsidP="005332FB">
      <w:pPr>
        <w:jc w:val="both"/>
      </w:pPr>
      <w:r>
        <w:tab/>
        <w:t xml:space="preserve">O ventilador pulmonar pode ser usado de três modos diferentes: através de vias </w:t>
      </w:r>
      <w:r w:rsidRPr="005332FB">
        <w:t>nasais</w:t>
      </w:r>
      <w:r>
        <w:t>, vias orais ou por traqueostomia</w:t>
      </w:r>
      <w:del w:id="3" w:author="Thiago Souza" w:date="2020-06-28T08:09:00Z">
        <w:r w:rsidDel="00354D2D">
          <w:delText xml:space="preserve"> </w:delText>
        </w:r>
      </w:del>
      <w:r>
        <w:t>. Assim que o ventilador envia o oxigênio para os pulmões acontece a troca gasosa com o pulmão e com a retirada da pressão conseguimos fazer a expiração Portanto, ele atua estritamente em substituição as funções do pulmão.</w:t>
      </w:r>
    </w:p>
    <w:p w14:paraId="2C169FD7" w14:textId="77777777" w:rsidR="00D27497" w:rsidRDefault="00D27497" w:rsidP="005332FB">
      <w:pPr>
        <w:pStyle w:val="BodyText"/>
        <w:spacing w:before="6"/>
        <w:jc w:val="both"/>
        <w:rPr>
          <w:sz w:val="21"/>
        </w:rPr>
      </w:pPr>
    </w:p>
    <w:p w14:paraId="7AFED757" w14:textId="77777777" w:rsidR="00D27497" w:rsidRDefault="00B761FB">
      <w:pPr>
        <w:pStyle w:val="Heading1"/>
        <w:numPr>
          <w:ilvl w:val="0"/>
          <w:numId w:val="2"/>
        </w:numPr>
        <w:tabs>
          <w:tab w:val="left" w:pos="507"/>
        </w:tabs>
        <w:ind w:left="506" w:hanging="312"/>
        <w:jc w:val="left"/>
      </w:pPr>
      <w:r>
        <w:t>Referencial</w:t>
      </w:r>
      <w:r>
        <w:rPr>
          <w:spacing w:val="-2"/>
        </w:rPr>
        <w:t xml:space="preserve"> </w:t>
      </w:r>
      <w:r>
        <w:t>Teórico</w:t>
      </w:r>
    </w:p>
    <w:p w14:paraId="1D981573" w14:textId="77777777" w:rsidR="00D27497" w:rsidRDefault="00D27497">
      <w:pPr>
        <w:pStyle w:val="BodyText"/>
        <w:spacing w:before="4"/>
        <w:rPr>
          <w:b/>
          <w:sz w:val="26"/>
        </w:rPr>
      </w:pPr>
    </w:p>
    <w:p w14:paraId="6E7BA588" w14:textId="77777777" w:rsidR="003B6463" w:rsidRDefault="003B6463" w:rsidP="003B6463">
      <w:pPr>
        <w:pStyle w:val="BodyText"/>
        <w:spacing w:line="283" w:lineRule="auto"/>
        <w:ind w:left="117" w:right="153" w:firstLine="718"/>
        <w:jc w:val="both"/>
      </w:pPr>
      <w:r>
        <w:t>O ventilador pulmonar tem como função empurrar o ar para dentro do paciente e fornecer 100% de oxigênio que é uma quantidade muito maior do que respiramos normalmente</w:t>
      </w:r>
      <w:r w:rsidR="00181F23">
        <w:t>. E</w:t>
      </w:r>
      <w:r>
        <w:t>le é essencial para aqueles pacientes que estão tendo algum tipo de problema respiratório. Logo esse aparelho é essencial para diminuir o número de mortes causadas pelo covid-19, onde 5% das pessoas que contraem esse vírus acabam sofrendo da síndrome do desconforto respiratório agudo que é a resposta inflamatória excessiva dos pulmões a infecção onde a única solução é a respiração artificial.</w:t>
      </w:r>
      <w:r w:rsidR="00181F23">
        <w:t xml:space="preserve"> (ORIEL</w:t>
      </w:r>
      <w:r w:rsidR="00D23D7D">
        <w:t xml:space="preserve"> et al</w:t>
      </w:r>
      <w:r w:rsidR="00181F23">
        <w:t>,</w:t>
      </w:r>
      <w:r w:rsidR="00D23D7D">
        <w:t xml:space="preserve"> </w:t>
      </w:r>
      <w:r w:rsidR="00181F23">
        <w:t>2020</w:t>
      </w:r>
      <w:r w:rsidR="00D23D7D">
        <w:t xml:space="preserve"> aput ARTURO, 2020</w:t>
      </w:r>
      <w:r w:rsidR="00181F23">
        <w:t>)</w:t>
      </w:r>
    </w:p>
    <w:p w14:paraId="188A3A8F" w14:textId="77777777" w:rsidR="003B6463" w:rsidRDefault="003B6463" w:rsidP="003B6463">
      <w:pPr>
        <w:pStyle w:val="BodyText"/>
        <w:spacing w:line="283" w:lineRule="auto"/>
        <w:ind w:left="117" w:right="153" w:firstLine="718"/>
        <w:jc w:val="both"/>
      </w:pPr>
    </w:p>
    <w:p w14:paraId="09F54603" w14:textId="77777777" w:rsidR="00D27497" w:rsidRPr="003B6463" w:rsidRDefault="003B6463" w:rsidP="003B6463">
      <w:pPr>
        <w:pStyle w:val="BodyText"/>
        <w:spacing w:line="283" w:lineRule="auto"/>
        <w:ind w:left="117" w:right="153" w:firstLine="718"/>
        <w:jc w:val="both"/>
      </w:pPr>
      <w:r>
        <w:t>Metade dos pacientes que conseguem a terapia intensiva contra o covid-19 com os equipamentos necessários acabam morrendo, com a escassez dos equipamentos que permitem a respiração artificial o número seria muito maior</w:t>
      </w:r>
      <w:r w:rsidR="00D23D7D">
        <w:t xml:space="preserve">, </w:t>
      </w:r>
      <w:r>
        <w:t xml:space="preserve">por isso os governos de todo o mundo tem contado com a ajuda de todos os tipos de industrias para auxiliar na produção desses equipamentos tão essenciais para sobrevivência nesse momento, onde nem </w:t>
      </w:r>
      <w:bookmarkStart w:id="4" w:name="_GoBack"/>
      <w:r>
        <w:t xml:space="preserve">mesmo os países mais ricos tem o número de equipamentos necessários para atender à </w:t>
      </w:r>
      <w:bookmarkEnd w:id="4"/>
      <w:r>
        <w:lastRenderedPageBreak/>
        <w:t>todos os pacientes</w:t>
      </w:r>
      <w:r w:rsidRPr="003B6463">
        <w:t>.</w:t>
      </w:r>
      <w:r w:rsidR="00181F23">
        <w:t xml:space="preserve"> (</w:t>
      </w:r>
      <w:r w:rsidR="00D23D7D">
        <w:t xml:space="preserve">FERRAN et al, 2020 aput </w:t>
      </w:r>
      <w:r w:rsidR="00181F23">
        <w:t>ARTURO, 2020)</w:t>
      </w:r>
    </w:p>
    <w:p w14:paraId="218B8E33" w14:textId="77777777" w:rsidR="00D27497" w:rsidRDefault="00D27497">
      <w:pPr>
        <w:pStyle w:val="BodyText"/>
        <w:rPr>
          <w:sz w:val="37"/>
        </w:rPr>
      </w:pPr>
    </w:p>
    <w:p w14:paraId="01DAFB58" w14:textId="77777777" w:rsidR="00D27497" w:rsidRDefault="00B761FB" w:rsidP="00397CE8">
      <w:pPr>
        <w:pStyle w:val="Heading1"/>
        <w:numPr>
          <w:ilvl w:val="0"/>
          <w:numId w:val="2"/>
        </w:numPr>
        <w:tabs>
          <w:tab w:val="left" w:pos="429"/>
        </w:tabs>
        <w:ind w:hanging="312"/>
        <w:jc w:val="left"/>
      </w:pPr>
      <w:r>
        <w:t>Requisitos</w:t>
      </w:r>
    </w:p>
    <w:p w14:paraId="48E91704" w14:textId="77777777" w:rsidR="00464AEF" w:rsidRDefault="00464AEF" w:rsidP="00464AEF">
      <w:pPr>
        <w:pStyle w:val="Heading1"/>
        <w:tabs>
          <w:tab w:val="left" w:pos="429"/>
        </w:tabs>
      </w:pPr>
    </w:p>
    <w:p w14:paraId="3124C933" w14:textId="77777777" w:rsidR="00464AEF" w:rsidDel="00906BEE" w:rsidRDefault="00464AEF" w:rsidP="00464AEF">
      <w:pPr>
        <w:pStyle w:val="Heading1"/>
        <w:tabs>
          <w:tab w:val="left" w:pos="429"/>
        </w:tabs>
        <w:rPr>
          <w:del w:id="5" w:author="Thiago Souza" w:date="2020-06-28T08:02:00Z"/>
        </w:rPr>
      </w:pPr>
    </w:p>
    <w:p w14:paraId="6B4784B6" w14:textId="77777777" w:rsidR="00464AEF" w:rsidRDefault="00464AEF" w:rsidP="00464AEF">
      <w:pPr>
        <w:pStyle w:val="BodyText"/>
        <w:spacing w:line="283" w:lineRule="auto"/>
        <w:ind w:left="117" w:right="153" w:firstLine="718"/>
        <w:jc w:val="both"/>
      </w:pPr>
      <w:r w:rsidRPr="00464AEF">
        <w:t>Requisitos são as bases para todo projeto, definindo o que as partes interessadas de um novo sistema necessitam e também o que o sistema deve fazer para satisfazer as suas necessidades. Os requisitos guiam as atividades do projeto e normalmente são expressos em linguagem natural para que todos possam obter o entendimento.</w:t>
      </w:r>
      <w:r>
        <w:t xml:space="preserve"> (</w:t>
      </w:r>
      <w:r w:rsidRPr="00464AEF">
        <w:t>PRESSMAN</w:t>
      </w:r>
      <w:r>
        <w:t>, 2006)</w:t>
      </w:r>
    </w:p>
    <w:p w14:paraId="31BB3C7E" w14:textId="77777777" w:rsidR="00CF3D10" w:rsidRDefault="00CF3D10" w:rsidP="00464AEF">
      <w:pPr>
        <w:pStyle w:val="BodyText"/>
        <w:spacing w:line="283" w:lineRule="auto"/>
        <w:ind w:left="117" w:right="153" w:firstLine="718"/>
        <w:jc w:val="both"/>
      </w:pPr>
    </w:p>
    <w:p w14:paraId="770C89B5" w14:textId="77777777" w:rsidR="001F2C4E" w:rsidRDefault="00CF3D10" w:rsidP="00464AEF">
      <w:pPr>
        <w:pStyle w:val="BodyText"/>
        <w:spacing w:line="283" w:lineRule="auto"/>
        <w:ind w:left="117" w:right="153" w:firstLine="718"/>
        <w:jc w:val="both"/>
      </w:pPr>
      <w:r>
        <w:t xml:space="preserve">Devido a um projeto de um aluno universitário da Universidade do Grande Rio Professor José de Souza Herdy (UNIGRANRIO), </w:t>
      </w:r>
      <w:del w:id="6" w:author="Thiago Souza" w:date="2020-06-28T08:01:00Z">
        <w:r w:rsidDel="00906BEE">
          <w:delText xml:space="preserve">    </w:delText>
        </w:r>
        <w:r w:rsidR="001F2C4E" w:rsidDel="00906BEE">
          <w:delText xml:space="preserve"> </w:delText>
        </w:r>
      </w:del>
      <w:r w:rsidR="001F2C4E">
        <w:t>para o desenvolvimento de um ventilador pulmonar, foram elaborados os requisitos na tabela 1.</w:t>
      </w:r>
    </w:p>
    <w:p w14:paraId="370BE016" w14:textId="77777777" w:rsidR="001F2C4E" w:rsidDel="00906BEE" w:rsidRDefault="001F2C4E" w:rsidP="001F2C4E">
      <w:pPr>
        <w:pStyle w:val="BodyText"/>
        <w:spacing w:line="283" w:lineRule="auto"/>
        <w:ind w:left="117" w:right="153" w:firstLine="25"/>
        <w:jc w:val="both"/>
        <w:rPr>
          <w:del w:id="7" w:author="Thiago Souza" w:date="2020-06-28T08:01:00Z"/>
        </w:rPr>
      </w:pPr>
    </w:p>
    <w:p w14:paraId="5DA0853B" w14:textId="77777777" w:rsidR="00C232F4" w:rsidDel="00906BEE" w:rsidRDefault="00C232F4" w:rsidP="001F2C4E">
      <w:pPr>
        <w:pStyle w:val="Heading2"/>
        <w:spacing w:before="155" w:after="59"/>
        <w:ind w:left="2801"/>
        <w:rPr>
          <w:del w:id="8" w:author="Thiago Souza" w:date="2020-06-28T08:01:00Z"/>
        </w:rPr>
      </w:pPr>
      <w:del w:id="9" w:author="Thiago Souza" w:date="2020-06-28T08:01:00Z">
        <w:r w:rsidDel="00906BEE">
          <w:delText xml:space="preserve">              </w:delText>
        </w:r>
      </w:del>
    </w:p>
    <w:p w14:paraId="72240F15" w14:textId="77777777" w:rsidR="001F2C4E" w:rsidRDefault="00C232F4" w:rsidP="001F2C4E">
      <w:pPr>
        <w:pStyle w:val="Heading2"/>
        <w:spacing w:before="155" w:after="59"/>
        <w:ind w:left="2801"/>
      </w:pPr>
      <w:del w:id="10" w:author="Thiago Souza" w:date="2020-06-28T08:01:00Z">
        <w:r w:rsidDel="00906BEE">
          <w:delText xml:space="preserve">            </w:delText>
        </w:r>
      </w:del>
      <w:r w:rsidR="001F2C4E">
        <w:t>Tabela 1. Requisitos</w:t>
      </w:r>
    </w:p>
    <w:tbl>
      <w:tblPr>
        <w:tblStyle w:val="TableNormal1"/>
        <w:tblW w:w="0" w:type="auto"/>
        <w:tblInd w:w="132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4014"/>
        <w:gridCol w:w="554"/>
        <w:gridCol w:w="3999"/>
      </w:tblGrid>
      <w:tr w:rsidR="001F2C4E" w14:paraId="6885033A" w14:textId="77777777" w:rsidTr="003A18D5">
        <w:trPr>
          <w:trHeight w:val="823"/>
        </w:trPr>
        <w:tc>
          <w:tcPr>
            <w:tcW w:w="464" w:type="dxa"/>
          </w:tcPr>
          <w:p w14:paraId="6C6392FC" w14:textId="77777777"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430ABF37" w14:textId="77777777" w:rsidR="001F2C4E" w:rsidRDefault="001F2C4E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4014" w:type="dxa"/>
          </w:tcPr>
          <w:p w14:paraId="0E566997" w14:textId="77777777"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241D79B5" w14:textId="77777777" w:rsidR="001F2C4E" w:rsidRDefault="001F2C4E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</w:rPr>
              <w:t>Requisitos Elicitados</w:t>
            </w:r>
          </w:p>
        </w:tc>
        <w:tc>
          <w:tcPr>
            <w:tcW w:w="554" w:type="dxa"/>
          </w:tcPr>
          <w:p w14:paraId="19D2E2E8" w14:textId="77777777"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14:paraId="4A57A311" w14:textId="77777777" w:rsidR="001F2C4E" w:rsidRDefault="001F2C4E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3999" w:type="dxa"/>
          </w:tcPr>
          <w:p w14:paraId="1F179347" w14:textId="77777777"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14:paraId="6679C4EF" w14:textId="77777777" w:rsidR="001F2C4E" w:rsidRDefault="001F2C4E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>Requisitos Elicitados</w:t>
            </w:r>
          </w:p>
        </w:tc>
      </w:tr>
      <w:tr w:rsidR="001F2C4E" w14:paraId="17B5F5EF" w14:textId="77777777" w:rsidTr="00341964">
        <w:trPr>
          <w:trHeight w:val="683"/>
        </w:trPr>
        <w:tc>
          <w:tcPr>
            <w:tcW w:w="464" w:type="dxa"/>
          </w:tcPr>
          <w:p w14:paraId="51D9B251" w14:textId="77777777"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279ABCFF" w14:textId="77777777" w:rsidR="001F2C4E" w:rsidRDefault="001F2C4E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  <w:w w:val="99"/>
              </w:rPr>
              <w:t>1</w:t>
            </w:r>
          </w:p>
        </w:tc>
        <w:tc>
          <w:tcPr>
            <w:tcW w:w="4014" w:type="dxa"/>
          </w:tcPr>
          <w:p w14:paraId="765147DE" w14:textId="77777777"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273F098F" w14:textId="77777777" w:rsidR="001F2C4E" w:rsidRDefault="001F2C4E" w:rsidP="003A18D5">
            <w:pPr>
              <w:pStyle w:val="TableParagraph"/>
              <w:spacing w:before="1" w:line="283" w:lineRule="auto"/>
              <w:ind w:left="97" w:right="156"/>
              <w:rPr>
                <w:b/>
              </w:rPr>
            </w:pPr>
            <w:r w:rsidRPr="009F3131">
              <w:t>Medir volume expiratório</w:t>
            </w:r>
          </w:p>
        </w:tc>
        <w:tc>
          <w:tcPr>
            <w:tcW w:w="554" w:type="dxa"/>
          </w:tcPr>
          <w:p w14:paraId="385E7ACE" w14:textId="77777777"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14:paraId="1B9A1218" w14:textId="77777777" w:rsidR="001F2C4E" w:rsidRDefault="00341964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 xml:space="preserve"> 2</w:t>
            </w:r>
          </w:p>
        </w:tc>
        <w:tc>
          <w:tcPr>
            <w:tcW w:w="3999" w:type="dxa"/>
          </w:tcPr>
          <w:p w14:paraId="00B4F3B8" w14:textId="77777777"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14:paraId="38F69AE2" w14:textId="77777777" w:rsidR="00341964" w:rsidRDefault="00341964" w:rsidP="00341964">
            <w:r>
              <w:t xml:space="preserve"> </w:t>
            </w:r>
            <w:r w:rsidRPr="009F3131">
              <w:t>Fechar o circuito de saída na inspiração</w:t>
            </w:r>
          </w:p>
          <w:p w14:paraId="67A09D0D" w14:textId="77777777" w:rsidR="001F2C4E" w:rsidRDefault="001F2C4E" w:rsidP="003A18D5">
            <w:pPr>
              <w:pStyle w:val="TableParagraph"/>
              <w:spacing w:before="1" w:line="283" w:lineRule="auto"/>
              <w:ind w:left="7"/>
              <w:rPr>
                <w:b/>
              </w:rPr>
            </w:pPr>
          </w:p>
        </w:tc>
      </w:tr>
      <w:tr w:rsidR="001F2C4E" w14:paraId="1418A56D" w14:textId="77777777" w:rsidTr="00341964">
        <w:trPr>
          <w:trHeight w:val="992"/>
        </w:trPr>
        <w:tc>
          <w:tcPr>
            <w:tcW w:w="464" w:type="dxa"/>
          </w:tcPr>
          <w:p w14:paraId="3AA88F1E" w14:textId="77777777"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6F873BB3" w14:textId="77777777" w:rsidR="001F2C4E" w:rsidRDefault="00341964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  <w:w w:val="99"/>
              </w:rPr>
              <w:t>3</w:t>
            </w:r>
          </w:p>
        </w:tc>
        <w:tc>
          <w:tcPr>
            <w:tcW w:w="4014" w:type="dxa"/>
          </w:tcPr>
          <w:p w14:paraId="320A3F02" w14:textId="77777777"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4E2008AA" w14:textId="77777777" w:rsidR="001F2C4E" w:rsidRDefault="00341964" w:rsidP="003A18D5">
            <w:pPr>
              <w:pStyle w:val="TableParagraph"/>
              <w:spacing w:before="1" w:line="283" w:lineRule="auto"/>
              <w:ind w:left="97"/>
              <w:rPr>
                <w:b/>
              </w:rPr>
            </w:pPr>
            <w:r w:rsidRPr="009F3131">
              <w:t>Emitir integridade do sistema respiratório (sensor)</w:t>
            </w:r>
          </w:p>
        </w:tc>
        <w:tc>
          <w:tcPr>
            <w:tcW w:w="554" w:type="dxa"/>
          </w:tcPr>
          <w:p w14:paraId="3DF952E6" w14:textId="77777777"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14:paraId="20EE2609" w14:textId="77777777" w:rsidR="001F2C4E" w:rsidRDefault="00341964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 xml:space="preserve"> 4</w:t>
            </w:r>
          </w:p>
        </w:tc>
        <w:tc>
          <w:tcPr>
            <w:tcW w:w="3999" w:type="dxa"/>
          </w:tcPr>
          <w:p w14:paraId="6B35F0FF" w14:textId="77777777" w:rsidR="001F2C4E" w:rsidRDefault="001F2C4E" w:rsidP="003A18D5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0F6B5CA7" w14:textId="77777777" w:rsidR="00341964" w:rsidRDefault="00341964" w:rsidP="00341964">
            <w:r w:rsidRPr="009F3131">
              <w:t xml:space="preserve">Possibilitar a entrada de oxigênio por </w:t>
            </w:r>
            <w:r>
              <w:t xml:space="preserve">     </w:t>
            </w:r>
            <w:r w:rsidRPr="009F3131">
              <w:t>meio de abertura na traqueia</w:t>
            </w:r>
          </w:p>
          <w:p w14:paraId="24CE2971" w14:textId="77777777" w:rsidR="001F2C4E" w:rsidRDefault="001F2C4E" w:rsidP="003A18D5">
            <w:pPr>
              <w:pStyle w:val="TableParagraph"/>
              <w:spacing w:line="290" w:lineRule="auto"/>
              <w:ind w:left="7" w:firstLine="59"/>
              <w:rPr>
                <w:b/>
              </w:rPr>
            </w:pPr>
          </w:p>
        </w:tc>
      </w:tr>
      <w:tr w:rsidR="001F2C4E" w14:paraId="758D7F66" w14:textId="77777777" w:rsidTr="00341964">
        <w:trPr>
          <w:trHeight w:val="880"/>
        </w:trPr>
        <w:tc>
          <w:tcPr>
            <w:tcW w:w="464" w:type="dxa"/>
          </w:tcPr>
          <w:p w14:paraId="108F041E" w14:textId="77777777"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599DAB3E" w14:textId="77777777" w:rsidR="001F2C4E" w:rsidRDefault="00341964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  <w:w w:val="99"/>
              </w:rPr>
              <w:t>5</w:t>
            </w:r>
          </w:p>
        </w:tc>
        <w:tc>
          <w:tcPr>
            <w:tcW w:w="4014" w:type="dxa"/>
          </w:tcPr>
          <w:p w14:paraId="10BF5A25" w14:textId="77777777"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17F1F125" w14:textId="77777777" w:rsidR="001F2C4E" w:rsidRDefault="00341964" w:rsidP="003A18D5">
            <w:pPr>
              <w:pStyle w:val="TableParagraph"/>
              <w:spacing w:before="1"/>
              <w:ind w:left="97"/>
              <w:rPr>
                <w:b/>
              </w:rPr>
            </w:pPr>
            <w:r w:rsidRPr="009F3131">
              <w:t>Sensor para detectar fluxo distal</w:t>
            </w:r>
          </w:p>
        </w:tc>
        <w:tc>
          <w:tcPr>
            <w:tcW w:w="554" w:type="dxa"/>
          </w:tcPr>
          <w:p w14:paraId="37BCD8A8" w14:textId="77777777"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14:paraId="62D0720E" w14:textId="77777777" w:rsidR="001F2C4E" w:rsidRDefault="00341964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 xml:space="preserve"> 6</w:t>
            </w:r>
          </w:p>
        </w:tc>
        <w:tc>
          <w:tcPr>
            <w:tcW w:w="3999" w:type="dxa"/>
          </w:tcPr>
          <w:p w14:paraId="71B478CC" w14:textId="77777777" w:rsidR="001F2C4E" w:rsidRDefault="001F2C4E" w:rsidP="003A18D5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338B11A9" w14:textId="77777777" w:rsidR="00341964" w:rsidRDefault="00341964" w:rsidP="00341964">
            <w:r w:rsidRPr="009F3131">
              <w:t>Acrescentar vapor d’água ao gás inspirado pelo paciente</w:t>
            </w:r>
          </w:p>
          <w:p w14:paraId="79315B6E" w14:textId="77777777" w:rsidR="001F2C4E" w:rsidRDefault="001F2C4E" w:rsidP="003A18D5">
            <w:pPr>
              <w:pStyle w:val="TableParagraph"/>
              <w:spacing w:line="297" w:lineRule="auto"/>
              <w:ind w:left="7" w:firstLine="59"/>
              <w:rPr>
                <w:b/>
              </w:rPr>
            </w:pPr>
          </w:p>
        </w:tc>
      </w:tr>
      <w:tr w:rsidR="001F2C4E" w14:paraId="6B5125D8" w14:textId="77777777" w:rsidTr="00341964">
        <w:trPr>
          <w:trHeight w:val="929"/>
        </w:trPr>
        <w:tc>
          <w:tcPr>
            <w:tcW w:w="464" w:type="dxa"/>
          </w:tcPr>
          <w:p w14:paraId="505D5062" w14:textId="77777777"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26E1A1D6" w14:textId="77777777" w:rsidR="001F2C4E" w:rsidRDefault="00341964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  <w:w w:val="99"/>
              </w:rPr>
              <w:t>7</w:t>
            </w:r>
          </w:p>
        </w:tc>
        <w:tc>
          <w:tcPr>
            <w:tcW w:w="4014" w:type="dxa"/>
          </w:tcPr>
          <w:p w14:paraId="390A473D" w14:textId="77777777"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5A5BC759" w14:textId="77777777" w:rsidR="00341964" w:rsidRDefault="00341964" w:rsidP="00341964">
            <w:r w:rsidRPr="009F3131">
              <w:t>Controlar volume corrente</w:t>
            </w:r>
          </w:p>
          <w:p w14:paraId="0DFB9985" w14:textId="77777777" w:rsidR="001F2C4E" w:rsidRDefault="001F2C4E" w:rsidP="003A18D5">
            <w:pPr>
              <w:pStyle w:val="TableParagraph"/>
              <w:spacing w:before="1" w:line="283" w:lineRule="auto"/>
              <w:ind w:left="97" w:right="105"/>
              <w:jc w:val="both"/>
              <w:rPr>
                <w:b/>
              </w:rPr>
            </w:pPr>
          </w:p>
        </w:tc>
        <w:tc>
          <w:tcPr>
            <w:tcW w:w="554" w:type="dxa"/>
          </w:tcPr>
          <w:p w14:paraId="083D4448" w14:textId="77777777"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14:paraId="31714424" w14:textId="77777777" w:rsidR="001F2C4E" w:rsidRDefault="00341964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 xml:space="preserve"> 8</w:t>
            </w:r>
          </w:p>
        </w:tc>
        <w:tc>
          <w:tcPr>
            <w:tcW w:w="3999" w:type="dxa"/>
          </w:tcPr>
          <w:p w14:paraId="614FE594" w14:textId="77777777"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14:paraId="51274A10" w14:textId="77777777" w:rsidR="001F2C4E" w:rsidRDefault="00341964" w:rsidP="003A18D5">
            <w:pPr>
              <w:pStyle w:val="TableParagraph"/>
              <w:spacing w:before="1" w:line="283" w:lineRule="auto"/>
              <w:ind w:left="7"/>
              <w:rPr>
                <w:b/>
              </w:rPr>
            </w:pPr>
            <w:r w:rsidRPr="009F3131">
              <w:t>Regular a pressão na entrada do ventilador</w:t>
            </w:r>
          </w:p>
        </w:tc>
      </w:tr>
      <w:tr w:rsidR="001F2C4E" w14:paraId="6BB51BAC" w14:textId="77777777" w:rsidTr="003A18D5">
        <w:trPr>
          <w:trHeight w:val="1392"/>
        </w:trPr>
        <w:tc>
          <w:tcPr>
            <w:tcW w:w="464" w:type="dxa"/>
          </w:tcPr>
          <w:p w14:paraId="2325CE1A" w14:textId="77777777"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7C606E05" w14:textId="77777777" w:rsidR="001F2C4E" w:rsidRDefault="00341964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  <w:w w:val="99"/>
              </w:rPr>
              <w:t>9</w:t>
            </w:r>
          </w:p>
        </w:tc>
        <w:tc>
          <w:tcPr>
            <w:tcW w:w="4014" w:type="dxa"/>
          </w:tcPr>
          <w:p w14:paraId="1A69A6F6" w14:textId="77777777"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6236E9A1" w14:textId="77777777" w:rsidR="001F2C4E" w:rsidRDefault="00341964" w:rsidP="003A18D5">
            <w:pPr>
              <w:pStyle w:val="TableParagraph"/>
              <w:spacing w:before="1" w:line="283" w:lineRule="auto"/>
              <w:ind w:left="97" w:right="156"/>
              <w:rPr>
                <w:b/>
              </w:rPr>
            </w:pPr>
            <w:r w:rsidRPr="009F3131">
              <w:t>Insuflar vias respiratórias</w:t>
            </w:r>
          </w:p>
        </w:tc>
        <w:tc>
          <w:tcPr>
            <w:tcW w:w="554" w:type="dxa"/>
          </w:tcPr>
          <w:p w14:paraId="6FADC384" w14:textId="77777777" w:rsidR="001F2C4E" w:rsidRDefault="001F2C4E" w:rsidP="003A18D5">
            <w:pPr>
              <w:pStyle w:val="TableParagraph"/>
              <w:spacing w:before="4"/>
              <w:rPr>
                <w:b/>
              </w:rPr>
            </w:pPr>
          </w:p>
          <w:p w14:paraId="78328CB8" w14:textId="77777777" w:rsidR="001F2C4E" w:rsidRDefault="00341964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 xml:space="preserve"> 10</w:t>
            </w:r>
          </w:p>
        </w:tc>
        <w:tc>
          <w:tcPr>
            <w:tcW w:w="3999" w:type="dxa"/>
          </w:tcPr>
          <w:p w14:paraId="464D7318" w14:textId="77777777" w:rsidR="001F2C4E" w:rsidRDefault="001F2C4E" w:rsidP="003A18D5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24452A20" w14:textId="77777777" w:rsidR="00341964" w:rsidRPr="009F3131" w:rsidRDefault="00341964" w:rsidP="00341964">
            <w:pPr>
              <w:rPr>
                <w:rStyle w:val="Hyperlink"/>
              </w:rPr>
            </w:pPr>
            <w:r w:rsidRPr="009F3131">
              <w:t>Monitorar problemas que podem ocorrer durante a operação do equipamento</w:t>
            </w:r>
          </w:p>
          <w:p w14:paraId="0C6DCF44" w14:textId="77777777" w:rsidR="001F2C4E" w:rsidRDefault="001F2C4E" w:rsidP="003A18D5">
            <w:pPr>
              <w:pStyle w:val="TableParagraph"/>
              <w:spacing w:line="290" w:lineRule="auto"/>
              <w:ind w:left="7" w:firstLine="59"/>
              <w:rPr>
                <w:b/>
              </w:rPr>
            </w:pPr>
          </w:p>
        </w:tc>
      </w:tr>
      <w:tr w:rsidR="001F2C4E" w14:paraId="6F0EF3BF" w14:textId="77777777" w:rsidTr="00341964">
        <w:trPr>
          <w:trHeight w:val="1113"/>
        </w:trPr>
        <w:tc>
          <w:tcPr>
            <w:tcW w:w="464" w:type="dxa"/>
          </w:tcPr>
          <w:p w14:paraId="1DF389A0" w14:textId="77777777"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22F38795" w14:textId="77777777" w:rsidR="001F2C4E" w:rsidRDefault="00341964" w:rsidP="003A18D5">
            <w:pPr>
              <w:pStyle w:val="TableParagraph"/>
              <w:spacing w:before="1"/>
              <w:ind w:left="97"/>
              <w:rPr>
                <w:b/>
              </w:rPr>
            </w:pPr>
            <w:r>
              <w:rPr>
                <w:b/>
                <w:w w:val="99"/>
              </w:rPr>
              <w:t>11</w:t>
            </w:r>
          </w:p>
        </w:tc>
        <w:tc>
          <w:tcPr>
            <w:tcW w:w="4014" w:type="dxa"/>
          </w:tcPr>
          <w:p w14:paraId="73A52B67" w14:textId="77777777" w:rsidR="001F2C4E" w:rsidRDefault="001F2C4E" w:rsidP="003A18D5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227F0B2D" w14:textId="77777777" w:rsidR="001F2C4E" w:rsidRDefault="00341964" w:rsidP="003A18D5">
            <w:pPr>
              <w:pStyle w:val="TableParagraph"/>
              <w:spacing w:before="1" w:line="283" w:lineRule="auto"/>
              <w:ind w:left="97"/>
              <w:rPr>
                <w:b/>
              </w:rPr>
            </w:pPr>
            <w:r w:rsidRPr="009F3131">
              <w:t>Selecionar modo respiratório</w:t>
            </w:r>
          </w:p>
        </w:tc>
        <w:tc>
          <w:tcPr>
            <w:tcW w:w="554" w:type="dxa"/>
          </w:tcPr>
          <w:p w14:paraId="7EDC8174" w14:textId="77777777" w:rsidR="001F2C4E" w:rsidRDefault="001F2C4E" w:rsidP="003A18D5">
            <w:pPr>
              <w:pStyle w:val="TableParagraph"/>
              <w:spacing w:before="1"/>
              <w:ind w:left="7"/>
              <w:rPr>
                <w:b/>
              </w:rPr>
            </w:pPr>
          </w:p>
          <w:p w14:paraId="6C5F439D" w14:textId="77777777" w:rsidR="00E164F5" w:rsidRDefault="00E164F5" w:rsidP="003A18D5">
            <w:pPr>
              <w:pStyle w:val="TableParagraph"/>
              <w:spacing w:before="1"/>
              <w:ind w:left="7"/>
              <w:rPr>
                <w:b/>
              </w:rPr>
            </w:pPr>
            <w:r>
              <w:rPr>
                <w:b/>
              </w:rPr>
              <w:t xml:space="preserve"> 12</w:t>
            </w:r>
          </w:p>
        </w:tc>
        <w:tc>
          <w:tcPr>
            <w:tcW w:w="3999" w:type="dxa"/>
          </w:tcPr>
          <w:p w14:paraId="1DB1BD45" w14:textId="77777777" w:rsidR="001F2C4E" w:rsidRDefault="001F2C4E" w:rsidP="003A18D5">
            <w:pPr>
              <w:pStyle w:val="TableParagraph"/>
              <w:spacing w:line="297" w:lineRule="auto"/>
              <w:ind w:left="7" w:right="35" w:firstLine="59"/>
              <w:rPr>
                <w:b/>
              </w:rPr>
            </w:pPr>
          </w:p>
          <w:p w14:paraId="46B6D4CF" w14:textId="77777777" w:rsidR="00E164F5" w:rsidRPr="00E164F5" w:rsidRDefault="00E164F5" w:rsidP="003A18D5">
            <w:pPr>
              <w:pStyle w:val="TableParagraph"/>
              <w:spacing w:line="297" w:lineRule="auto"/>
              <w:ind w:left="7" w:right="35" w:firstLine="59"/>
              <w:rPr>
                <w:bCs/>
              </w:rPr>
            </w:pPr>
            <w:r w:rsidRPr="00E164F5">
              <w:rPr>
                <w:bCs/>
              </w:rPr>
              <w:t>Fazer mistura de (FIO2)</w:t>
            </w:r>
          </w:p>
        </w:tc>
      </w:tr>
    </w:tbl>
    <w:p w14:paraId="2BA9CB77" w14:textId="77777777" w:rsidR="001F2C4E" w:rsidRDefault="001F2C4E" w:rsidP="001F2C4E">
      <w:pPr>
        <w:spacing w:line="283" w:lineRule="auto"/>
        <w:sectPr w:rsidR="001F2C4E">
          <w:pgSz w:w="11900" w:h="16820"/>
          <w:pgMar w:top="1600" w:right="1300" w:bottom="280" w:left="1320" w:header="720" w:footer="720" w:gutter="0"/>
          <w:cols w:space="720"/>
        </w:sectPr>
      </w:pPr>
    </w:p>
    <w:p w14:paraId="2BEF6F6B" w14:textId="77777777" w:rsidR="00D27497" w:rsidRDefault="00D27497">
      <w:pPr>
        <w:pStyle w:val="BodyText"/>
        <w:spacing w:before="2"/>
        <w:rPr>
          <w:b/>
          <w:sz w:val="27"/>
        </w:rPr>
      </w:pPr>
    </w:p>
    <w:p w14:paraId="1B9237E3" w14:textId="77777777" w:rsidR="00D27497" w:rsidRDefault="00B761FB">
      <w:pPr>
        <w:pStyle w:val="ListParagraph"/>
        <w:numPr>
          <w:ilvl w:val="1"/>
          <w:numId w:val="2"/>
        </w:numPr>
        <w:tabs>
          <w:tab w:val="left" w:pos="584"/>
        </w:tabs>
        <w:spacing w:before="91"/>
        <w:rPr>
          <w:b/>
          <w:sz w:val="28"/>
        </w:rPr>
      </w:pPr>
      <w:r>
        <w:rPr>
          <w:b/>
          <w:sz w:val="28"/>
        </w:rPr>
        <w:t>Requisitos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Especificados</w:t>
      </w:r>
    </w:p>
    <w:p w14:paraId="5376B50A" w14:textId="77777777" w:rsidR="00D27497" w:rsidRDefault="00D27497">
      <w:pPr>
        <w:pStyle w:val="BodyText"/>
        <w:spacing w:before="4"/>
        <w:rPr>
          <w:b/>
          <w:sz w:val="26"/>
        </w:rPr>
      </w:pPr>
    </w:p>
    <w:p w14:paraId="0C0C159B" w14:textId="77777777" w:rsidR="00D27497" w:rsidRDefault="00C232F4">
      <w:pPr>
        <w:pStyle w:val="BodyText"/>
      </w:pPr>
      <w:del w:id="11" w:author="Thiago Souza" w:date="2020-06-28T08:02:00Z">
        <w:r w:rsidDel="00906BEE">
          <w:rPr>
            <w:sz w:val="24"/>
          </w:rPr>
          <w:tab/>
        </w:r>
      </w:del>
      <w:r>
        <w:t>A partir da tabela 1, foram selecionados 5 requisitos e feito a especificação dos mesmos e monstrado na figura 1 como se interligam.</w:t>
      </w:r>
    </w:p>
    <w:p w14:paraId="46A58E09" w14:textId="77777777" w:rsidR="00C232F4" w:rsidRDefault="00C232F4">
      <w:pPr>
        <w:pStyle w:val="BodyText"/>
      </w:pPr>
    </w:p>
    <w:p w14:paraId="5846C7FC" w14:textId="77777777" w:rsidR="00C232F4" w:rsidRDefault="00C232F4">
      <w:pPr>
        <w:pStyle w:val="BodyText"/>
      </w:pPr>
      <w:r>
        <w:t>3.1.1</w:t>
      </w:r>
      <w:r w:rsidR="009651EE" w:rsidRPr="009651EE">
        <w:rPr>
          <w:b/>
          <w:bCs/>
        </w:rPr>
        <w:t xml:space="preserve"> </w:t>
      </w:r>
      <w:r w:rsidR="009651EE" w:rsidRPr="009651EE">
        <w:t>Válvulas reguladoras de pressão</w:t>
      </w:r>
      <w:r w:rsidR="00BB7855">
        <w:t>:</w:t>
      </w:r>
    </w:p>
    <w:p w14:paraId="2E72EAC9" w14:textId="77777777" w:rsidR="009651EE" w:rsidRDefault="009651EE">
      <w:pPr>
        <w:pStyle w:val="BodyText"/>
      </w:pPr>
    </w:p>
    <w:p w14:paraId="09A5EB80" w14:textId="77777777" w:rsidR="009651EE" w:rsidRDefault="009651EE" w:rsidP="00BB7855">
      <w:pPr>
        <w:jc w:val="both"/>
      </w:pPr>
      <w:r>
        <w:tab/>
        <w:t>Para o pleno funcionamento do ventilador pulmonar, deve-se ter atenção a três componentes essenciais, a saber. As válvulas reguladoras de pressão atuam em controle da pressão do ar na entrada do ventilador.</w:t>
      </w:r>
    </w:p>
    <w:p w14:paraId="3D48561B" w14:textId="77777777" w:rsidR="009651EE" w:rsidRDefault="009651EE" w:rsidP="009651EE"/>
    <w:p w14:paraId="1B1C2406" w14:textId="77777777" w:rsidR="00E164F5" w:rsidRDefault="009651EE" w:rsidP="009651EE">
      <w:pPr>
        <w:pStyle w:val="BodyText"/>
        <w:rPr>
          <w:bCs/>
        </w:rPr>
      </w:pPr>
      <w:r>
        <w:t>3.1.2</w:t>
      </w:r>
      <w:r w:rsidRPr="009651EE">
        <w:rPr>
          <w:b/>
          <w:bCs/>
        </w:rPr>
        <w:t xml:space="preserve"> </w:t>
      </w:r>
      <w:r w:rsidR="00E164F5" w:rsidRPr="00E164F5">
        <w:rPr>
          <w:bCs/>
        </w:rPr>
        <w:t>Fazer mistura de (FIO2)</w:t>
      </w:r>
      <w:r w:rsidR="00BB7855">
        <w:rPr>
          <w:bCs/>
        </w:rPr>
        <w:t>:</w:t>
      </w:r>
    </w:p>
    <w:p w14:paraId="219EC855" w14:textId="77777777" w:rsidR="00E164F5" w:rsidRDefault="00E164F5" w:rsidP="009651EE">
      <w:pPr>
        <w:pStyle w:val="BodyText"/>
      </w:pPr>
    </w:p>
    <w:p w14:paraId="637829A9" w14:textId="77777777" w:rsidR="009651EE" w:rsidRDefault="009651EE" w:rsidP="00ED6471">
      <w:pPr>
        <w:jc w:val="both"/>
      </w:pPr>
      <w:r>
        <w:tab/>
      </w:r>
      <w:r w:rsidR="00E164F5">
        <w:t>Através do Blender, um dispositivo médico, é possível administrar de forma precisa, na mistura ar medicinal / oxigênio, concentrações de 21 a 100% de oxigênio (FiO2), independente do fluxo de saída (acima de 5 L/min.)</w:t>
      </w:r>
    </w:p>
    <w:p w14:paraId="13E32EDC" w14:textId="77777777" w:rsidR="00190F10" w:rsidRDefault="00190F10" w:rsidP="00BB7855">
      <w:pPr>
        <w:pStyle w:val="BodyText"/>
        <w:jc w:val="both"/>
      </w:pPr>
    </w:p>
    <w:p w14:paraId="0D896812" w14:textId="77777777" w:rsidR="00190F10" w:rsidRDefault="00190F10" w:rsidP="00190F10">
      <w:pPr>
        <w:pStyle w:val="BodyText"/>
      </w:pPr>
      <w:r>
        <w:t>3.1.</w:t>
      </w:r>
      <w:r w:rsidR="00ED6471">
        <w:t>3</w:t>
      </w:r>
      <w:r w:rsidRPr="009651EE">
        <w:rPr>
          <w:b/>
          <w:bCs/>
        </w:rPr>
        <w:t xml:space="preserve"> </w:t>
      </w:r>
      <w:r w:rsidR="00ED6471">
        <w:t>Monitorar problemas que podem ocorrer durante a operação</w:t>
      </w:r>
      <w:r w:rsidRPr="00BB7855">
        <w:t>:</w:t>
      </w:r>
      <w:r>
        <w:t xml:space="preserve">  </w:t>
      </w:r>
    </w:p>
    <w:p w14:paraId="6B6A2C37" w14:textId="77777777" w:rsidR="00190F10" w:rsidRDefault="00190F10" w:rsidP="00190F10">
      <w:pPr>
        <w:pStyle w:val="BodyText"/>
      </w:pPr>
    </w:p>
    <w:p w14:paraId="632F243A" w14:textId="77777777" w:rsidR="00190F10" w:rsidRDefault="00190F10" w:rsidP="00ED6471">
      <w:pPr>
        <w:pStyle w:val="BodyText"/>
        <w:jc w:val="both"/>
      </w:pPr>
      <w:r>
        <w:tab/>
      </w:r>
      <w:r w:rsidR="00ED6471">
        <w:t>Os alarmes de um ventilador pulmonar não devem ser permanentemente desabilitados. Eles servem para monitorar problemas que podem ocorrer durante a operação do equipamento, tais como: apneia, pressão muito alta ou muito baixa, frequência do ciclo respiratório muito alta ou muito baixa, falta dos gases utilizados, desconexão do circuito ventilatório, bloqueio no circuito respiratório e falha de energia elétrica ou bateria muito fraca.</w:t>
      </w:r>
    </w:p>
    <w:p w14:paraId="228DB4CA" w14:textId="77777777" w:rsidR="00ED6471" w:rsidRDefault="00ED6471" w:rsidP="00ED6471">
      <w:pPr>
        <w:pStyle w:val="BodyText"/>
        <w:jc w:val="both"/>
      </w:pPr>
    </w:p>
    <w:p w14:paraId="315D7C8E" w14:textId="77777777" w:rsidR="00ED6471" w:rsidRDefault="00ED6471" w:rsidP="00ED6471">
      <w:pPr>
        <w:pStyle w:val="BodyText"/>
      </w:pPr>
      <w:r>
        <w:t>3.1.4</w:t>
      </w:r>
      <w:r w:rsidRPr="009651EE">
        <w:rPr>
          <w:b/>
          <w:bCs/>
        </w:rPr>
        <w:t xml:space="preserve"> </w:t>
      </w:r>
      <w:r w:rsidRPr="00BB7855">
        <w:t>Filtro de bactérias:</w:t>
      </w:r>
      <w:r>
        <w:t xml:space="preserve">  </w:t>
      </w:r>
    </w:p>
    <w:p w14:paraId="6A801EE3" w14:textId="77777777" w:rsidR="00ED6471" w:rsidRDefault="00ED6471" w:rsidP="00ED6471">
      <w:pPr>
        <w:pStyle w:val="BodyText"/>
      </w:pPr>
    </w:p>
    <w:p w14:paraId="502DD95C" w14:textId="77777777" w:rsidR="00ED6471" w:rsidRDefault="00ED6471" w:rsidP="00ED6471">
      <w:pPr>
        <w:pStyle w:val="BodyText"/>
        <w:jc w:val="both"/>
      </w:pPr>
      <w:r>
        <w:tab/>
        <w:t>Eleva a qualidade do ar entregue ao paciente e tem como objetivo evitar a contaminação bacteriológica do paciente. Deve ser o último componente a ser conectado antes do circuito das vias aéreas do paciente.</w:t>
      </w:r>
    </w:p>
    <w:p w14:paraId="09F871AC" w14:textId="77777777" w:rsidR="00BB7855" w:rsidRDefault="00BB7855" w:rsidP="00BB7855">
      <w:pPr>
        <w:pStyle w:val="BodyText"/>
        <w:jc w:val="both"/>
      </w:pPr>
    </w:p>
    <w:p w14:paraId="1B2D7F65" w14:textId="77777777" w:rsidR="00BB7855" w:rsidRDefault="00BB7855" w:rsidP="00BB7855">
      <w:pPr>
        <w:pStyle w:val="BodyText"/>
      </w:pPr>
      <w:r>
        <w:t>3.1.5</w:t>
      </w:r>
      <w:r w:rsidRPr="009651EE">
        <w:rPr>
          <w:b/>
          <w:bCs/>
        </w:rPr>
        <w:t xml:space="preserve"> </w:t>
      </w:r>
      <w:r w:rsidRPr="00BB7855">
        <w:t>Umidificar o ar que está sendo passado ao paciente</w:t>
      </w:r>
    </w:p>
    <w:p w14:paraId="3B7D0A1A" w14:textId="77777777" w:rsidR="00BB7855" w:rsidRDefault="00BB7855" w:rsidP="00BB7855">
      <w:pPr>
        <w:pStyle w:val="BodyText"/>
      </w:pPr>
    </w:p>
    <w:p w14:paraId="46F95B11" w14:textId="77777777" w:rsidR="00BB7855" w:rsidRDefault="00BB7855" w:rsidP="00BB7855">
      <w:r>
        <w:tab/>
        <w:t>O umidificador é acoplado à saída do ventilador para acrescentar vapor d’água ao gás inspirado pelo paciente. É projetado para produzir quantidade máxima de vapor de água com quantidade mínima de partículas d’água.</w:t>
      </w:r>
    </w:p>
    <w:p w14:paraId="672769EC" w14:textId="77777777" w:rsidR="00BB7855" w:rsidRDefault="00906BEE" w:rsidP="00BB7855">
      <w:pPr>
        <w:rPr>
          <w:noProof/>
        </w:rPr>
      </w:pPr>
      <w:r>
        <w:rPr>
          <w:noProof/>
          <w:lang w:val="en-US" w:eastAsia="en-US" w:bidi="ar-SA"/>
        </w:rPr>
        <w:drawing>
          <wp:inline distT="0" distB="0" distL="0" distR="0" wp14:anchorId="27BBC4CB" wp14:editId="69796547">
            <wp:extent cx="4741416" cy="3043309"/>
            <wp:effectExtent l="0" t="0" r="8890" b="5080"/>
            <wp:docPr id="6" name="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8" t="18879" r="5220" b="5903"/>
                    <a:stretch/>
                  </pic:blipFill>
                  <pic:spPr bwMode="auto">
                    <a:xfrm>
                      <a:off x="0" y="0"/>
                      <a:ext cx="4741416" cy="304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6E177F43" w14:textId="77777777" w:rsidR="00BB7855" w:rsidRDefault="00BB7855" w:rsidP="00BB7855">
      <w:pPr>
        <w:keepNext/>
      </w:pPr>
    </w:p>
    <w:p w14:paraId="167A2933" w14:textId="77777777" w:rsidR="00D27497" w:rsidRPr="00ED6471" w:rsidRDefault="00BB7855" w:rsidP="00906BEE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  <w:pPrChange w:id="12" w:author="Thiago Souza" w:date="2020-06-28T08:00:00Z">
          <w:pPr>
            <w:pStyle w:val="Caption"/>
          </w:pPr>
        </w:pPrChange>
      </w:pPr>
      <w:r w:rsidRPr="00BB7855">
        <w:rPr>
          <w:b/>
          <w:bCs/>
          <w:i w:val="0"/>
          <w:iCs w:val="0"/>
          <w:color w:val="auto"/>
          <w:sz w:val="22"/>
          <w:szCs w:val="22"/>
        </w:rPr>
        <w:t xml:space="preserve">Figura </w:t>
      </w:r>
      <w:r w:rsidRPr="00BB785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BB7855">
        <w:rPr>
          <w:b/>
          <w:bCs/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BB785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Pr="00BB7855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BB785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>. Diagrama de atividade dos requisitos</w:t>
      </w:r>
    </w:p>
    <w:p w14:paraId="678B46BE" w14:textId="77777777" w:rsidR="00251F6D" w:rsidRDefault="00B761FB" w:rsidP="00251F6D">
      <w:pPr>
        <w:pStyle w:val="Heading1"/>
        <w:numPr>
          <w:ilvl w:val="0"/>
          <w:numId w:val="2"/>
        </w:numPr>
        <w:tabs>
          <w:tab w:val="left" w:pos="429"/>
        </w:tabs>
        <w:spacing w:before="1"/>
        <w:ind w:hanging="312"/>
        <w:jc w:val="left"/>
      </w:pPr>
      <w:r>
        <w:lastRenderedPageBreak/>
        <w:t>Conclusã</w:t>
      </w:r>
      <w:r w:rsidR="00ED6471">
        <w:t>o</w:t>
      </w:r>
    </w:p>
    <w:p w14:paraId="6525D039" w14:textId="77777777" w:rsidR="00251F6D" w:rsidRDefault="00251F6D" w:rsidP="00251F6D">
      <w:pPr>
        <w:pStyle w:val="Heading1"/>
        <w:tabs>
          <w:tab w:val="left" w:pos="429"/>
        </w:tabs>
        <w:spacing w:before="1"/>
      </w:pPr>
    </w:p>
    <w:p w14:paraId="76B1F571" w14:textId="77777777" w:rsidR="00251F6D" w:rsidRDefault="00251F6D" w:rsidP="00251F6D">
      <w:pPr>
        <w:pStyle w:val="Heading1"/>
        <w:tabs>
          <w:tab w:val="left" w:pos="142"/>
          <w:tab w:val="left" w:pos="1100"/>
        </w:tabs>
        <w:spacing w:before="1"/>
        <w:ind w:left="142" w:firstLine="0"/>
        <w:jc w:val="both"/>
        <w:rPr>
          <w:ins w:id="13" w:author="Thiago Souza" w:date="2020-06-28T08:02:00Z"/>
          <w:b w:val="0"/>
          <w:bCs w:val="0"/>
          <w:sz w:val="22"/>
          <w:szCs w:val="22"/>
        </w:rPr>
      </w:pPr>
      <w:del w:id="14" w:author="Thiago Souza" w:date="2020-06-28T08:02:00Z">
        <w:r w:rsidDel="00906BEE">
          <w:tab/>
        </w:r>
      </w:del>
      <w:r>
        <w:rPr>
          <w:b w:val="0"/>
          <w:bCs w:val="0"/>
          <w:sz w:val="22"/>
          <w:szCs w:val="22"/>
        </w:rPr>
        <w:t xml:space="preserve">Devido ao grande numero de pessoas infectadas, e o grande estrago causado pelo COVID-19, </w:t>
      </w:r>
      <w:r w:rsidR="00BC15B2">
        <w:rPr>
          <w:b w:val="0"/>
          <w:bCs w:val="0"/>
          <w:sz w:val="22"/>
          <w:szCs w:val="22"/>
        </w:rPr>
        <w:t xml:space="preserve">um ventilador pulmonar se tornou um aparelho de grande urgência, resultando em sua fabricação em maior escala, respeitando todas as normas e requerimentos necessários para se construir um, e para isso foi necessário a elaboração de requisitos e a expecificação, para melhor forma de </w:t>
      </w:r>
      <w:del w:id="15" w:author="Thiago Souza" w:date="2020-06-28T08:03:00Z">
        <w:r w:rsidR="00BC15B2" w:rsidDel="00906BEE">
          <w:rPr>
            <w:b w:val="0"/>
            <w:bCs w:val="0"/>
            <w:sz w:val="22"/>
            <w:szCs w:val="22"/>
          </w:rPr>
          <w:delText>compreendimento</w:delText>
        </w:r>
      </w:del>
      <w:ins w:id="16" w:author="Thiago Souza" w:date="2020-06-28T08:03:00Z">
        <w:r w:rsidR="00906BEE">
          <w:rPr>
            <w:b w:val="0"/>
            <w:bCs w:val="0"/>
            <w:sz w:val="22"/>
            <w:szCs w:val="22"/>
          </w:rPr>
          <w:t>compreensão</w:t>
        </w:r>
      </w:ins>
      <w:r w:rsidR="00BC15B2">
        <w:rPr>
          <w:b w:val="0"/>
          <w:bCs w:val="0"/>
          <w:sz w:val="22"/>
          <w:szCs w:val="22"/>
        </w:rPr>
        <w:t>.</w:t>
      </w:r>
    </w:p>
    <w:p w14:paraId="2421EEFB" w14:textId="77777777" w:rsidR="00906BEE" w:rsidRPr="00251F6D" w:rsidDel="00906BEE" w:rsidRDefault="00906BEE" w:rsidP="00251F6D">
      <w:pPr>
        <w:pStyle w:val="Heading1"/>
        <w:tabs>
          <w:tab w:val="left" w:pos="142"/>
          <w:tab w:val="left" w:pos="1100"/>
        </w:tabs>
        <w:spacing w:before="1"/>
        <w:ind w:left="142" w:firstLine="0"/>
        <w:jc w:val="both"/>
        <w:rPr>
          <w:del w:id="17" w:author="Thiago Souza" w:date="2020-06-28T08:02:00Z"/>
          <w:b w:val="0"/>
          <w:bCs w:val="0"/>
          <w:sz w:val="22"/>
          <w:szCs w:val="22"/>
        </w:rPr>
        <w:sectPr w:rsidR="00906BEE" w:rsidRPr="00251F6D" w:rsidDel="00906BEE">
          <w:pgSz w:w="11900" w:h="16820"/>
          <w:pgMar w:top="1460" w:right="1300" w:bottom="280" w:left="1320" w:header="720" w:footer="720" w:gutter="0"/>
          <w:cols w:space="720"/>
        </w:sectPr>
      </w:pPr>
    </w:p>
    <w:p w14:paraId="44D9E1A2" w14:textId="77777777" w:rsidR="00D27497" w:rsidDel="00906BEE" w:rsidRDefault="00D27497">
      <w:pPr>
        <w:pStyle w:val="BodyText"/>
        <w:spacing w:before="11"/>
        <w:rPr>
          <w:del w:id="18" w:author="Thiago Souza" w:date="2020-06-28T08:02:00Z"/>
          <w:sz w:val="20"/>
        </w:rPr>
      </w:pPr>
    </w:p>
    <w:p w14:paraId="75B1E482" w14:textId="77777777" w:rsidR="00906BEE" w:rsidRPr="00906BEE" w:rsidRDefault="00906BEE">
      <w:pPr>
        <w:pStyle w:val="Heading1"/>
        <w:numPr>
          <w:ilvl w:val="0"/>
          <w:numId w:val="2"/>
        </w:numPr>
        <w:tabs>
          <w:tab w:val="left" w:pos="429"/>
        </w:tabs>
        <w:spacing w:before="90"/>
        <w:ind w:hanging="312"/>
        <w:jc w:val="left"/>
        <w:rPr>
          <w:ins w:id="19" w:author="Thiago Souza" w:date="2020-06-28T08:02:00Z"/>
          <w:rPrChange w:id="20" w:author="Thiago Souza" w:date="2020-06-28T08:02:00Z">
            <w:rPr>
              <w:ins w:id="21" w:author="Thiago Souza" w:date="2020-06-28T08:02:00Z"/>
              <w:b w:val="0"/>
              <w:bCs w:val="0"/>
              <w:sz w:val="22"/>
              <w:szCs w:val="22"/>
            </w:rPr>
          </w:rPrChange>
        </w:rPr>
      </w:pPr>
    </w:p>
    <w:p w14:paraId="44983534" w14:textId="77777777" w:rsidR="00D27497" w:rsidRDefault="00B761FB" w:rsidP="00906BEE">
      <w:pPr>
        <w:pStyle w:val="Heading1"/>
        <w:tabs>
          <w:tab w:val="left" w:pos="429"/>
        </w:tabs>
        <w:spacing w:before="90"/>
        <w:ind w:left="116" w:firstLine="0"/>
        <w:pPrChange w:id="22" w:author="Thiago Souza" w:date="2020-06-28T08:02:00Z">
          <w:pPr>
            <w:pStyle w:val="Heading1"/>
            <w:numPr>
              <w:numId w:val="2"/>
            </w:numPr>
            <w:tabs>
              <w:tab w:val="left" w:pos="429"/>
            </w:tabs>
            <w:spacing w:before="90"/>
          </w:pPr>
        </w:pPrChange>
      </w:pPr>
      <w:r>
        <w:t>Referências</w:t>
      </w:r>
      <w:ins w:id="23" w:author="Thiago Souza" w:date="2020-06-28T08:03:00Z">
        <w:r w:rsidR="00906BEE">
          <w:t xml:space="preserve"> Bibliográficas</w:t>
        </w:r>
      </w:ins>
    </w:p>
    <w:p w14:paraId="1E3DEDF9" w14:textId="77777777" w:rsidR="00181F23" w:rsidRDefault="00181F23">
      <w:pPr>
        <w:spacing w:before="1" w:line="283" w:lineRule="auto"/>
        <w:ind w:left="117" w:right="206"/>
      </w:pPr>
    </w:p>
    <w:p w14:paraId="48DF3A61" w14:textId="77777777" w:rsidR="00D27497" w:rsidRDefault="00B87B77" w:rsidP="00B87B77">
      <w:pPr>
        <w:pStyle w:val="Heading1"/>
        <w:shd w:val="clear" w:color="auto" w:fill="FFFFFF"/>
        <w:ind w:left="142" w:hanging="26"/>
        <w:textAlignment w:val="baseline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WALLACE, Arturo</w:t>
      </w:r>
      <w:r w:rsidR="00F6718D">
        <w:rPr>
          <w:b w:val="0"/>
          <w:bCs w:val="0"/>
          <w:sz w:val="22"/>
          <w:szCs w:val="22"/>
        </w:rPr>
        <w:t>.</w:t>
      </w:r>
      <w:r w:rsidR="00F6718D" w:rsidRPr="00F6718D">
        <w:rPr>
          <w:b w:val="0"/>
          <w:bCs w:val="0"/>
          <w:sz w:val="22"/>
          <w:szCs w:val="22"/>
        </w:rPr>
        <w:t xml:space="preserve"> Coronavírus: como funcionam os respiradores e por que eles são chave na luta contra a covid-19</w:t>
      </w:r>
      <w:r w:rsidR="00F6718D">
        <w:rPr>
          <w:b w:val="0"/>
          <w:bCs w:val="0"/>
          <w:sz w:val="22"/>
          <w:szCs w:val="22"/>
        </w:rPr>
        <w:t>. 2020.</w:t>
      </w:r>
      <w:r>
        <w:rPr>
          <w:b w:val="0"/>
          <w:bCs w:val="0"/>
          <w:sz w:val="22"/>
          <w:szCs w:val="22"/>
        </w:rPr>
        <w:t xml:space="preserve"> Disponível em:&lt;</w:t>
      </w:r>
      <w:r w:rsidRPr="00B87B77">
        <w:rPr>
          <w:b w:val="0"/>
          <w:bCs w:val="0"/>
          <w:sz w:val="22"/>
          <w:szCs w:val="22"/>
        </w:rPr>
        <w:t>https://www.bbc.com/portuguese/internacional-52101349</w:t>
      </w:r>
      <w:r>
        <w:rPr>
          <w:b w:val="0"/>
          <w:bCs w:val="0"/>
          <w:sz w:val="22"/>
          <w:szCs w:val="22"/>
        </w:rPr>
        <w:t>&gt;. Acess</w:t>
      </w:r>
      <w:r w:rsidR="00FA25F1">
        <w:rPr>
          <w:b w:val="0"/>
          <w:bCs w:val="0"/>
          <w:sz w:val="22"/>
          <w:szCs w:val="22"/>
        </w:rPr>
        <w:t>ado</w:t>
      </w:r>
      <w:r>
        <w:rPr>
          <w:b w:val="0"/>
          <w:bCs w:val="0"/>
          <w:sz w:val="22"/>
          <w:szCs w:val="22"/>
        </w:rPr>
        <w:t xml:space="preserve"> em 23 jun. 2020.</w:t>
      </w:r>
    </w:p>
    <w:p w14:paraId="36CF7BAC" w14:textId="77777777" w:rsidR="00190F10" w:rsidRDefault="00190F10" w:rsidP="00B87B77">
      <w:pPr>
        <w:pStyle w:val="Heading1"/>
        <w:shd w:val="clear" w:color="auto" w:fill="FFFFFF"/>
        <w:ind w:left="142" w:hanging="26"/>
        <w:textAlignment w:val="baseline"/>
        <w:rPr>
          <w:b w:val="0"/>
          <w:bCs w:val="0"/>
          <w:sz w:val="22"/>
          <w:szCs w:val="22"/>
        </w:rPr>
      </w:pPr>
    </w:p>
    <w:p w14:paraId="50C8468E" w14:textId="77777777" w:rsidR="00190F10" w:rsidRDefault="00190F10" w:rsidP="00B87B77">
      <w:pPr>
        <w:pStyle w:val="Heading1"/>
        <w:shd w:val="clear" w:color="auto" w:fill="FFFFFF"/>
        <w:ind w:left="142" w:hanging="26"/>
        <w:textAlignment w:val="baseline"/>
        <w:rPr>
          <w:b w:val="0"/>
          <w:bCs w:val="0"/>
          <w:sz w:val="22"/>
          <w:szCs w:val="22"/>
        </w:rPr>
      </w:pPr>
      <w:r w:rsidRPr="00190F10">
        <w:rPr>
          <w:b w:val="0"/>
          <w:bCs w:val="0"/>
          <w:sz w:val="22"/>
          <w:szCs w:val="22"/>
        </w:rPr>
        <w:t>PRESSMAN, Roger, Engenharia de Software, McGraw-Hill, 6ª edição, 2006.</w:t>
      </w:r>
      <w:r>
        <w:rPr>
          <w:b w:val="0"/>
          <w:bCs w:val="0"/>
          <w:sz w:val="22"/>
          <w:szCs w:val="22"/>
        </w:rPr>
        <w:t xml:space="preserve"> Disponível em:&lt;</w:t>
      </w:r>
      <w:r w:rsidRPr="00190F10">
        <w:t xml:space="preserve"> </w:t>
      </w:r>
      <w:r w:rsidRPr="00190F10">
        <w:rPr>
          <w:b w:val="0"/>
          <w:bCs w:val="0"/>
          <w:sz w:val="22"/>
          <w:szCs w:val="22"/>
        </w:rPr>
        <w:t>http://livrodeengenhariaderequisitos.blogspot.com.br/</w:t>
      </w:r>
      <w:r>
        <w:rPr>
          <w:b w:val="0"/>
          <w:bCs w:val="0"/>
          <w:sz w:val="22"/>
          <w:szCs w:val="22"/>
        </w:rPr>
        <w:t>&gt;. Acessado em 23 jun. 2020</w:t>
      </w:r>
      <w:r w:rsidR="00FA25F1">
        <w:rPr>
          <w:b w:val="0"/>
          <w:bCs w:val="0"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 xml:space="preserve"> </w:t>
      </w:r>
    </w:p>
    <w:p w14:paraId="2E47A3F5" w14:textId="77777777" w:rsidR="00ED6471" w:rsidRDefault="00ED6471" w:rsidP="00B87B77">
      <w:pPr>
        <w:pStyle w:val="Heading1"/>
        <w:shd w:val="clear" w:color="auto" w:fill="FFFFFF"/>
        <w:ind w:left="142" w:hanging="26"/>
        <w:textAlignment w:val="baseline"/>
        <w:rPr>
          <w:b w:val="0"/>
          <w:bCs w:val="0"/>
          <w:sz w:val="22"/>
          <w:szCs w:val="22"/>
        </w:rPr>
      </w:pPr>
    </w:p>
    <w:p w14:paraId="0D69B6D6" w14:textId="77777777" w:rsidR="00ED6471" w:rsidRPr="00ED6471" w:rsidRDefault="00ED6471" w:rsidP="00FA25F1">
      <w:pPr>
        <w:pStyle w:val="Heading1"/>
        <w:shd w:val="clear" w:color="auto" w:fill="FFFFFF"/>
        <w:ind w:left="142" w:firstLine="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BATISTA, Fernanda. </w:t>
      </w:r>
      <w:r w:rsidRPr="00ED6471">
        <w:rPr>
          <w:b w:val="0"/>
          <w:bCs w:val="0"/>
          <w:sz w:val="22"/>
          <w:szCs w:val="22"/>
        </w:rPr>
        <w:t>Você conhece um Ventilador Pulmonar? Saiba sobre seu funcionamento e as principais falhas</w:t>
      </w:r>
      <w:r w:rsidR="00FA25F1">
        <w:rPr>
          <w:b w:val="0"/>
          <w:bCs w:val="0"/>
          <w:sz w:val="22"/>
          <w:szCs w:val="22"/>
        </w:rPr>
        <w:t>. 2018. Disponível em:&lt;</w:t>
      </w:r>
      <w:r w:rsidR="00FA25F1" w:rsidRPr="00FA25F1">
        <w:rPr>
          <w:b w:val="0"/>
          <w:bCs w:val="0"/>
          <w:sz w:val="22"/>
          <w:szCs w:val="22"/>
        </w:rPr>
        <w:t>https://blog.arkmeds.com/2018/02/23/saiba-o-funcionamento-e-as-principais-falhas-de-um-ventilador-pulmonar/</w:t>
      </w:r>
      <w:r w:rsidR="00FA25F1">
        <w:rPr>
          <w:b w:val="0"/>
          <w:bCs w:val="0"/>
          <w:sz w:val="22"/>
          <w:szCs w:val="22"/>
        </w:rPr>
        <w:t>&gt;. Acessado em 23 jun. 2020.</w:t>
      </w:r>
    </w:p>
    <w:p w14:paraId="2B97F880" w14:textId="77777777" w:rsidR="00ED6471" w:rsidRDefault="00ED6471" w:rsidP="00B87B77">
      <w:pPr>
        <w:pStyle w:val="Heading1"/>
        <w:shd w:val="clear" w:color="auto" w:fill="FFFFFF"/>
        <w:ind w:left="142" w:hanging="26"/>
        <w:textAlignment w:val="baseline"/>
        <w:rPr>
          <w:b w:val="0"/>
          <w:bCs w:val="0"/>
          <w:sz w:val="22"/>
          <w:szCs w:val="22"/>
        </w:rPr>
      </w:pPr>
    </w:p>
    <w:p w14:paraId="0025084B" w14:textId="77777777" w:rsidR="002D36EA" w:rsidRPr="00B87B77" w:rsidRDefault="002D36EA" w:rsidP="003A18D5">
      <w:pPr>
        <w:pStyle w:val="Heading1"/>
        <w:shd w:val="clear" w:color="auto" w:fill="FFFFFF"/>
        <w:spacing w:before="300" w:after="150"/>
        <w:ind w:left="142" w:right="-612" w:hanging="26"/>
        <w:rPr>
          <w:b w:val="0"/>
          <w:bCs w:val="0"/>
          <w:sz w:val="22"/>
          <w:szCs w:val="22"/>
        </w:rPr>
      </w:pPr>
      <w:r w:rsidRPr="003A18D5">
        <w:rPr>
          <w:b w:val="0"/>
          <w:bCs w:val="0"/>
          <w:sz w:val="22"/>
          <w:szCs w:val="22"/>
        </w:rPr>
        <w:t>Ventilador Pulmonar: Conheça mais sobre esse equipamento</w:t>
      </w:r>
      <w:r w:rsidR="003A18D5">
        <w:rPr>
          <w:b w:val="0"/>
          <w:bCs w:val="0"/>
          <w:sz w:val="22"/>
          <w:szCs w:val="22"/>
        </w:rPr>
        <w:t xml:space="preserve">. </w:t>
      </w:r>
      <w:r w:rsidRPr="002D36EA">
        <w:rPr>
          <w:b w:val="0"/>
          <w:bCs w:val="0"/>
          <w:sz w:val="22"/>
          <w:szCs w:val="22"/>
        </w:rPr>
        <w:t>https://cmosdrake.com.br/blog/ventilador-pulmonar-conheca-mais-sobre-esse-equipamento/</w:t>
      </w:r>
    </w:p>
    <w:sectPr w:rsidR="002D36EA" w:rsidRPr="00B87B77" w:rsidSect="00B87B77">
      <w:pgSz w:w="11900" w:h="16820"/>
      <w:pgMar w:top="1600" w:right="1127" w:bottom="280" w:left="13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hiago Souza" w:date="2020-06-28T08:08:00Z" w:initials="TS">
    <w:p w14:paraId="712F5298" w14:textId="2A9452D8" w:rsidR="00906BEE" w:rsidRDefault="00906BE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Colocar título do trabalho</w:t>
      </w:r>
      <w:r w:rsidR="00354D2D">
        <w:rPr>
          <w:rStyle w:val="CommentReference"/>
        </w:rPr>
        <w:t xml:space="preserve">. Aqui deveria ser fonte Times, tamanho 16. Está </w:t>
      </w:r>
      <w:proofErr w:type="spellStart"/>
      <w:r w:rsidR="00354D2D">
        <w:rPr>
          <w:rStyle w:val="CommentReference"/>
        </w:rPr>
        <w:t>Arial</w:t>
      </w:r>
      <w:proofErr w:type="spellEnd"/>
      <w:r w:rsidR="00354D2D">
        <w:rPr>
          <w:rStyle w:val="CommentReference"/>
        </w:rPr>
        <w:t>, 9.</w:t>
      </w:r>
    </w:p>
  </w:comment>
  <w:comment w:id="1" w:author="Thiago Souza" w:date="2020-06-28T08:01:00Z" w:initials="TS">
    <w:p w14:paraId="3F809073" w14:textId="77777777" w:rsidR="00906BEE" w:rsidRDefault="00906BEE">
      <w:pPr>
        <w:pStyle w:val="CommentText"/>
      </w:pPr>
      <w:r>
        <w:rPr>
          <w:rStyle w:val="CommentReference"/>
        </w:rPr>
        <w:annotationRef/>
      </w:r>
      <w:r>
        <w:t xml:space="preserve">O artigo como um todo não está seguindo o </w:t>
      </w:r>
      <w:proofErr w:type="spellStart"/>
      <w:r>
        <w:t>template</w:t>
      </w:r>
      <w:proofErr w:type="spellEnd"/>
      <w:r>
        <w:t xml:space="preserve"> da SBC. Por exemplo, aqui a fonte está como </w:t>
      </w:r>
      <w:proofErr w:type="spellStart"/>
      <w:r>
        <w:t>Arial</w:t>
      </w:r>
      <w:proofErr w:type="spellEnd"/>
      <w:r>
        <w:t xml:space="preserve">; no </w:t>
      </w:r>
      <w:proofErr w:type="spellStart"/>
      <w:r>
        <w:t>template</w:t>
      </w:r>
      <w:proofErr w:type="spellEnd"/>
      <w:r>
        <w:t xml:space="preserve"> é Times. O estilo dos títulos das subseções também está diferente. </w:t>
      </w:r>
    </w:p>
  </w:comment>
  <w:comment w:id="2" w:author="Thiago Souza" w:date="2020-06-28T08:07:00Z" w:initials="TS">
    <w:p w14:paraId="0B8100FF" w14:textId="04C8E1AD" w:rsidR="00354D2D" w:rsidRDefault="00354D2D">
      <w:pPr>
        <w:pStyle w:val="CommentText"/>
      </w:pPr>
      <w:r>
        <w:rPr>
          <w:rStyle w:val="CommentReference"/>
        </w:rPr>
        <w:annotationRef/>
      </w:r>
      <w:r>
        <w:t xml:space="preserve">Estilo foi alterado. Segundo o </w:t>
      </w:r>
      <w:proofErr w:type="spellStart"/>
      <w:r>
        <w:t>template</w:t>
      </w:r>
      <w:proofErr w:type="spellEnd"/>
      <w:r>
        <w:t xml:space="preserve">, aqui deveria ser Times, tamanho 12 (está </w:t>
      </w:r>
      <w:proofErr w:type="spellStart"/>
      <w:r>
        <w:t>Arial</w:t>
      </w:r>
      <w:proofErr w:type="spellEnd"/>
      <w:r>
        <w:t>, 11)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87272"/>
    <w:multiLevelType w:val="multilevel"/>
    <w:tmpl w:val="4C4A081A"/>
    <w:lvl w:ilvl="0">
      <w:start w:val="3"/>
      <w:numFmt w:val="decimal"/>
      <w:lvlText w:val="%1"/>
      <w:lvlJc w:val="left"/>
      <w:pPr>
        <w:ind w:left="727" w:hanging="550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727" w:hanging="550"/>
      </w:pPr>
      <w:rPr>
        <w:rFonts w:hint="default"/>
        <w:lang w:val="pt-PT" w:eastAsia="pt-PT" w:bidi="pt-PT"/>
      </w:rPr>
    </w:lvl>
    <w:lvl w:ilvl="2">
      <w:start w:val="3"/>
      <w:numFmt w:val="decimal"/>
      <w:lvlText w:val="%1.%2.%3"/>
      <w:lvlJc w:val="left"/>
      <w:pPr>
        <w:ind w:left="727" w:hanging="550"/>
      </w:pPr>
      <w:rPr>
        <w:rFonts w:hint="default"/>
        <w:spacing w:val="-1"/>
        <w:w w:val="99"/>
        <w:lang w:val="pt-PT" w:eastAsia="pt-PT" w:bidi="pt-PT"/>
      </w:rPr>
    </w:lvl>
    <w:lvl w:ilvl="3">
      <w:numFmt w:val="bullet"/>
      <w:lvlText w:val="•"/>
      <w:lvlJc w:val="left"/>
      <w:pPr>
        <w:ind w:left="3288" w:hanging="55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144" w:hanging="55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000" w:hanging="55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856" w:hanging="55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712" w:hanging="55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68" w:hanging="550"/>
      </w:pPr>
      <w:rPr>
        <w:rFonts w:hint="default"/>
        <w:lang w:val="pt-PT" w:eastAsia="pt-PT" w:bidi="pt-PT"/>
      </w:rPr>
    </w:lvl>
  </w:abstractNum>
  <w:abstractNum w:abstractNumId="1">
    <w:nsid w:val="3ACE1FAE"/>
    <w:multiLevelType w:val="multilevel"/>
    <w:tmpl w:val="2D14A48C"/>
    <w:lvl w:ilvl="0">
      <w:start w:val="1"/>
      <w:numFmt w:val="decimal"/>
      <w:lvlText w:val="%1."/>
      <w:lvlJc w:val="left"/>
      <w:pPr>
        <w:ind w:left="428" w:hanging="311"/>
        <w:jc w:val="right"/>
      </w:pPr>
      <w:rPr>
        <w:rFonts w:ascii="Arial" w:eastAsia="Arial" w:hAnsi="Arial" w:cs="Arial" w:hint="default"/>
        <w:b/>
        <w:bCs/>
        <w:spacing w:val="-1"/>
        <w:w w:val="99"/>
        <w:sz w:val="28"/>
        <w:szCs w:val="28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583" w:hanging="467"/>
      </w:pPr>
      <w:rPr>
        <w:rFonts w:ascii="Arial" w:eastAsia="Arial" w:hAnsi="Arial" w:cs="Arial" w:hint="default"/>
        <w:b/>
        <w:bCs/>
        <w:spacing w:val="-1"/>
        <w:w w:val="99"/>
        <w:sz w:val="28"/>
        <w:szCs w:val="28"/>
        <w:lang w:val="pt-PT" w:eastAsia="pt-PT" w:bidi="pt-PT"/>
      </w:rPr>
    </w:lvl>
    <w:lvl w:ilvl="2">
      <w:start w:val="1"/>
      <w:numFmt w:val="decimal"/>
      <w:lvlText w:val="%1.%2.%3."/>
      <w:lvlJc w:val="left"/>
      <w:pPr>
        <w:ind w:left="727" w:hanging="611"/>
      </w:pPr>
      <w:rPr>
        <w:rFonts w:ascii="Arial" w:eastAsia="Arial" w:hAnsi="Arial" w:cs="Arial" w:hint="default"/>
        <w:spacing w:val="-1"/>
        <w:w w:val="99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720" w:hanging="61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1942" w:hanging="61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3165" w:hanging="61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4388" w:hanging="61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5611" w:hanging="61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6834" w:hanging="611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97"/>
    <w:rsid w:val="00181F23"/>
    <w:rsid w:val="00190F10"/>
    <w:rsid w:val="001F2C4E"/>
    <w:rsid w:val="00251F6D"/>
    <w:rsid w:val="002D36EA"/>
    <w:rsid w:val="00341964"/>
    <w:rsid w:val="00354D2D"/>
    <w:rsid w:val="00397CE8"/>
    <w:rsid w:val="003A18D5"/>
    <w:rsid w:val="003B6463"/>
    <w:rsid w:val="00464AEF"/>
    <w:rsid w:val="005332FB"/>
    <w:rsid w:val="00681F36"/>
    <w:rsid w:val="00851AD8"/>
    <w:rsid w:val="008B4DF0"/>
    <w:rsid w:val="00906BEE"/>
    <w:rsid w:val="009651EE"/>
    <w:rsid w:val="00B761FB"/>
    <w:rsid w:val="00B87B77"/>
    <w:rsid w:val="00BB7855"/>
    <w:rsid w:val="00BC15B2"/>
    <w:rsid w:val="00C232F4"/>
    <w:rsid w:val="00C45A35"/>
    <w:rsid w:val="00CF3D10"/>
    <w:rsid w:val="00D23D7D"/>
    <w:rsid w:val="00D27497"/>
    <w:rsid w:val="00E10D27"/>
    <w:rsid w:val="00E164F5"/>
    <w:rsid w:val="00ED6471"/>
    <w:rsid w:val="00F02AA9"/>
    <w:rsid w:val="00F62E79"/>
    <w:rsid w:val="00F6718D"/>
    <w:rsid w:val="00FA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FD3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428" w:hanging="3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28" w:hanging="31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7B7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7B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7855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6B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BE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EE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B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EE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B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EE"/>
    <w:rPr>
      <w:rFonts w:ascii="Lucida Grande" w:eastAsia="Arial" w:hAnsi="Lucida Grande" w:cs="Arial"/>
      <w:sz w:val="18"/>
      <w:szCs w:val="18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428" w:hanging="3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28" w:hanging="31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7B7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7B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7855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6BE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BE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EE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BE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EE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B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EE"/>
    <w:rPr>
      <w:rFonts w:ascii="Lucida Grande" w:eastAsia="Arial" w:hAnsi="Lucida Grande" w:cs="Arial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4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6214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94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67190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575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746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7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9720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2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8155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1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1060</Words>
  <Characters>6047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Thiago Souza</cp:lastModifiedBy>
  <cp:revision>4</cp:revision>
  <dcterms:created xsi:type="dcterms:W3CDTF">2020-06-26T14:01:00Z</dcterms:created>
  <dcterms:modified xsi:type="dcterms:W3CDTF">2020-06-28T11:10:00Z</dcterms:modified>
</cp:coreProperties>
</file>